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7B5" w:rsidRDefault="00EA47B5" w:rsidP="00EA47B5">
      <w:pPr>
        <w:pStyle w:val="PlainText"/>
      </w:pPr>
      <w:r>
        <w:t>Cityshare - New York City's Employee Portal. Access information about benefits for City Employees, Information Technology, and much more.</w:t>
      </w:r>
    </w:p>
    <w:p w:rsidR="00EA47B5" w:rsidRDefault="00EA47B5" w:rsidP="00EA47B5">
      <w:pPr>
        <w:pStyle w:val="PlainText"/>
      </w:pPr>
      <w:r>
        <w:t xml:space="preserve">CityTime - New York City Employee timeclock for </w:t>
      </w:r>
      <w:del w:id="0" w:author="Pacheco, Naomi (Records)" w:date="2018-10-09T10:24:00Z">
        <w:r w:rsidDel="00F82E63">
          <w:delText>regular</w:delText>
        </w:r>
      </w:del>
      <w:r>
        <w:t xml:space="preserve"> employees. Use this to manage your timesheet, enter </w:t>
      </w:r>
      <w:del w:id="1" w:author="Pacheco, Naomi (Records)" w:date="2018-10-09T10:20:00Z">
        <w:r w:rsidDel="00EA47B5">
          <w:delText>timepunches</w:delText>
        </w:r>
      </w:del>
      <w:ins w:id="2" w:author="Pacheco, Naomi (Records)" w:date="2018-10-09T10:20:00Z">
        <w:r>
          <w:t>time punches</w:t>
        </w:r>
      </w:ins>
      <w:r>
        <w:t>, and request leave.</w:t>
      </w:r>
    </w:p>
    <w:p w:rsidR="00EA47B5" w:rsidRDefault="00EA47B5" w:rsidP="00EA47B5">
      <w:pPr>
        <w:pStyle w:val="PlainText"/>
      </w:pPr>
      <w:r>
        <w:t xml:space="preserve">Timeclock - </w:t>
      </w:r>
      <w:proofErr w:type="gramStart"/>
      <w:r w:rsidR="00F82E63">
        <w:t>Department of</w:t>
      </w:r>
      <w:r>
        <w:t xml:space="preserve"> Records</w:t>
      </w:r>
      <w:proofErr w:type="gramEnd"/>
      <w:r>
        <w:t xml:space="preserve"> timeclock for contractors and interns. Use this to clock in / out, generate timesheets, and print out invoices.</w:t>
      </w:r>
    </w:p>
    <w:p w:rsidR="00EA47B5" w:rsidRDefault="00F82E63" w:rsidP="00EA47B5">
      <w:pPr>
        <w:pStyle w:val="PlainText"/>
      </w:pPr>
      <w:ins w:id="3" w:author="Pacheco, Naomi (Records)" w:date="2018-10-09T10:28:00Z">
        <w:r>
          <w:t xml:space="preserve">NYCAPS - </w:t>
        </w:r>
      </w:ins>
      <w:ins w:id="4" w:author="Pacheco, Naomi (Records)" w:date="2018-10-09T10:11:00Z">
        <w:r w:rsidR="00EA47B5">
          <w:t>Employee Self- Service (ESS</w:t>
        </w:r>
      </w:ins>
      <w:ins w:id="5" w:author="Pacheco, Naomi (Records)" w:date="2018-10-09T10:12:00Z">
        <w:r w:rsidR="00EA47B5">
          <w:t xml:space="preserve">) </w:t>
        </w:r>
      </w:ins>
      <w:del w:id="6" w:author="Pacheco, Naomi (Records)" w:date="2018-10-09T10:11:00Z">
        <w:r w:rsidR="00EA47B5" w:rsidDel="00EA47B5">
          <w:delText xml:space="preserve">NYCAPS </w:delText>
        </w:r>
      </w:del>
      <w:r w:rsidR="00EA47B5">
        <w:t>- NYC Employee Self-Service Portal. Find your pay stubs, deduction information, and manage your personal information in the city's online human resources portal.</w:t>
      </w:r>
    </w:p>
    <w:p w:rsidR="00EA47B5" w:rsidRDefault="00EA47B5" w:rsidP="00EA47B5">
      <w:pPr>
        <w:pStyle w:val="PlainText"/>
      </w:pPr>
      <w:r>
        <w:t>NYCERS - NYC Employee Retirement System. Manage your retirement benefits and plan for your retirement.</w:t>
      </w:r>
    </w:p>
    <w:p w:rsidR="00EA47B5" w:rsidRDefault="00EA47B5" w:rsidP="00EA47B5">
      <w:pPr>
        <w:pStyle w:val="PlainText"/>
      </w:pPr>
      <w:ins w:id="7" w:author="Pacheco, Naomi (Records)" w:date="2018-10-09T10:15:00Z">
        <w:r>
          <w:t xml:space="preserve">OPA </w:t>
        </w:r>
      </w:ins>
      <w:del w:id="8" w:author="Pacheco, Naomi (Records)" w:date="2018-10-09T10:15:00Z">
        <w:r w:rsidDel="00EA47B5">
          <w:delText>NYC Payroll</w:delText>
        </w:r>
      </w:del>
      <w:r>
        <w:t xml:space="preserve"> </w:t>
      </w:r>
      <w:del w:id="9" w:author="Pacheco, Naomi (Records)" w:date="2018-10-09T10:15:00Z">
        <w:r w:rsidDel="00EA47B5">
          <w:delText>-</w:delText>
        </w:r>
      </w:del>
      <w:ins w:id="10" w:author="Pacheco, Naomi (Records)" w:date="2018-10-09T10:15:00Z">
        <w:r>
          <w:t>–</w:t>
        </w:r>
      </w:ins>
      <w:r>
        <w:t xml:space="preserve"> </w:t>
      </w:r>
      <w:ins w:id="11" w:author="Pacheco, Naomi (Records)" w:date="2018-10-09T10:15:00Z">
        <w:r>
          <w:t xml:space="preserve">NYC Office of Payroll Administration </w:t>
        </w:r>
      </w:ins>
      <w:del w:id="12" w:author="Pacheco, Naomi (Records)" w:date="2018-10-09T10:16:00Z">
        <w:r w:rsidDel="00EA47B5">
          <w:delText>Find out</w:delText>
        </w:r>
      </w:del>
      <w:r>
        <w:t xml:space="preserve"> </w:t>
      </w:r>
      <w:ins w:id="13" w:author="Pacheco, Naomi (Records)" w:date="2018-10-09T10:16:00Z">
        <w:r>
          <w:t xml:space="preserve">website </w:t>
        </w:r>
      </w:ins>
      <w:ins w:id="14" w:author="Pacheco, Naomi (Records)" w:date="2018-10-09T10:18:00Z">
        <w:r>
          <w:t xml:space="preserve">has </w:t>
        </w:r>
      </w:ins>
      <w:r>
        <w:t>information about direct deposit</w:t>
      </w:r>
      <w:del w:id="15" w:author="Pacheco, Naomi (Records)" w:date="2018-10-09T10:12:00Z">
        <w:r w:rsidDel="00EA47B5">
          <w:delText>y</w:delText>
        </w:r>
      </w:del>
      <w:r>
        <w:t xml:space="preserve">, </w:t>
      </w:r>
      <w:ins w:id="16" w:author="Pacheco, Naomi (Records)" w:date="2018-10-09T10:13:00Z">
        <w:r>
          <w:t xml:space="preserve">paycheck calculator </w:t>
        </w:r>
      </w:ins>
      <w:del w:id="17" w:author="Pacheco, Naomi (Records)" w:date="2018-10-09T10:13:00Z">
        <w:r w:rsidDel="00EA47B5">
          <w:delText xml:space="preserve">calculate </w:delText>
        </w:r>
      </w:del>
      <w:del w:id="18" w:author="Pacheco, Naomi (Records)" w:date="2018-10-09T10:12:00Z">
        <w:r w:rsidDel="00EA47B5">
          <w:delText>your deductions,</w:delText>
        </w:r>
      </w:del>
      <w:r>
        <w:t xml:space="preserve"> </w:t>
      </w:r>
      <w:ins w:id="19" w:author="Pacheco, Naomi (Records)" w:date="2018-10-09T10:14:00Z">
        <w:r>
          <w:t xml:space="preserve">information on the commuter benefits </w:t>
        </w:r>
      </w:ins>
      <w:del w:id="20" w:author="Pacheco, Naomi (Records)" w:date="2018-10-09T10:15:00Z">
        <w:r w:rsidDel="00EA47B5">
          <w:delText>and</w:delText>
        </w:r>
      </w:del>
      <w:ins w:id="21" w:author="Pacheco, Naomi (Records)" w:date="2018-10-09T10:15:00Z">
        <w:r>
          <w:t>program and</w:t>
        </w:r>
      </w:ins>
      <w:r>
        <w:t xml:space="preserve"> </w:t>
      </w:r>
      <w:del w:id="22" w:author="Pacheco, Naomi (Records)" w:date="2018-10-09T10:19:00Z">
        <w:r w:rsidDel="00EA47B5">
          <w:delText xml:space="preserve">keep track of </w:delText>
        </w:r>
      </w:del>
      <w:r>
        <w:t>City holidays and pay dates.</w:t>
      </w:r>
    </w:p>
    <w:p w:rsidR="00EA47B5" w:rsidRDefault="00EA47B5" w:rsidP="00EA47B5">
      <w:pPr>
        <w:pStyle w:val="PlainText"/>
      </w:pPr>
      <w:del w:id="23" w:author="Pacheco, Naomi (Records)" w:date="2018-10-09T10:15:00Z">
        <w:r w:rsidDel="00EA47B5">
          <w:delText>NYC</w:delText>
        </w:r>
      </w:del>
      <w:r>
        <w:t xml:space="preserve"> OLR - NYC Office of Labor Relations website allows you to find out information about </w:t>
      </w:r>
      <w:del w:id="24" w:author="Pacheco, Naomi (Records)" w:date="2018-10-09T10:22:00Z">
        <w:r w:rsidDel="00F82E63">
          <w:delText>your</w:delText>
        </w:r>
      </w:del>
      <w:del w:id="25" w:author="Pacheco, Naomi (Records)" w:date="2018-10-09T10:15:00Z">
        <w:r w:rsidDel="00EA47B5">
          <w:delText xml:space="preserve"> union</w:delText>
        </w:r>
      </w:del>
      <w:ins w:id="26" w:author="Pacheco, Naomi (Records)" w:date="2018-10-09T10:15:00Z">
        <w:r>
          <w:t xml:space="preserve"> </w:t>
        </w:r>
      </w:ins>
      <w:ins w:id="27" w:author="Pacheco, Naomi (Records)" w:date="2018-10-09T10:22:00Z">
        <w:r w:rsidR="00F82E63">
          <w:t xml:space="preserve">NYC Health Benefit Plans </w:t>
        </w:r>
      </w:ins>
      <w:ins w:id="28" w:author="Pacheco, Naomi (Records)" w:date="2018-10-09T10:25:00Z">
        <w:r w:rsidR="00F82E63">
          <w:t>description</w:t>
        </w:r>
      </w:ins>
      <w:ins w:id="29" w:author="Pacheco, Naomi (Records)" w:date="2018-10-09T10:22:00Z">
        <w:r w:rsidR="00F82E63">
          <w:t xml:space="preserve"> </w:t>
        </w:r>
      </w:ins>
      <w:ins w:id="30" w:author="Pacheco, Naomi (Records)" w:date="2018-10-09T10:25:00Z">
        <w:r w:rsidR="00F82E63">
          <w:t xml:space="preserve">and cost, Flexible Spending Accounts, Deferred Compensation and Management Benefit Fund </w:t>
        </w:r>
      </w:ins>
      <w:bookmarkStart w:id="31" w:name="_GoBack"/>
      <w:bookmarkEnd w:id="31"/>
      <w:ins w:id="32" w:author="Pacheco, Naomi (Records)" w:date="2018-10-09T10:28:00Z">
        <w:r w:rsidR="00F82E63">
          <w:t>(Managers</w:t>
        </w:r>
      </w:ins>
      <w:ins w:id="33" w:author="Pacheco, Naomi (Records)" w:date="2018-10-09T10:25:00Z">
        <w:r w:rsidR="00F82E63">
          <w:t xml:space="preserve"> Only) </w:t>
        </w:r>
      </w:ins>
      <w:del w:id="34" w:author="Pacheco, Naomi (Records)" w:date="2018-10-09T10:22:00Z">
        <w:r w:rsidDel="00F82E63">
          <w:delText xml:space="preserve"> </w:delText>
        </w:r>
      </w:del>
      <w:del w:id="35" w:author="Pacheco, Naomi (Records)" w:date="2018-10-09T10:25:00Z">
        <w:r w:rsidDel="00F82E63">
          <w:delText>benefit</w:delText>
        </w:r>
      </w:del>
      <w:del w:id="36" w:author="Pacheco, Naomi (Records)" w:date="2018-10-09T10:24:00Z">
        <w:r w:rsidDel="00F82E63">
          <w:delText>s</w:delText>
        </w:r>
      </w:del>
      <w:del w:id="37" w:author="Pacheco, Naomi (Records)" w:date="2018-10-09T10:26:00Z">
        <w:r w:rsidDel="00F82E63">
          <w:delText xml:space="preserve"> as a City employee.</w:delText>
        </w:r>
      </w:del>
    </w:p>
    <w:p w:rsidR="00EA47B5" w:rsidRDefault="00EA47B5" w:rsidP="00EA47B5">
      <w:pPr>
        <w:pStyle w:val="PlainText"/>
      </w:pPr>
      <w:del w:id="38" w:author="Pacheco, Naomi (Records)" w:date="2018-10-09T10:15:00Z">
        <w:r w:rsidDel="00EA47B5">
          <w:delText xml:space="preserve">NYC </w:delText>
        </w:r>
      </w:del>
      <w:r>
        <w:t>DCAS - NYC Department of Citywide Administrative Services website has information about civil service exams and requirements, training at the Citywide Training Center, and information about working with and for the City of New York.</w:t>
      </w:r>
    </w:p>
    <w:p w:rsidR="003B6B46" w:rsidRDefault="00F82E63"/>
    <w:sectPr w:rsidR="003B6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checo, Naomi (Records)">
    <w15:presenceInfo w15:providerId="AD" w15:userId="S-1-5-21-2027219853-1594546943-3457243395-1577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7B5"/>
    <w:rsid w:val="001A3B9F"/>
    <w:rsid w:val="00B05090"/>
    <w:rsid w:val="00EA47B5"/>
    <w:rsid w:val="00F72C0E"/>
    <w:rsid w:val="00F82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0A4F"/>
  <w15:chartTrackingRefBased/>
  <w15:docId w15:val="{64539FA5-B080-403C-A68A-81CA230A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EA47B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A47B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8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12E76B67</Template>
  <TotalTime>18</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Pacheco, Naomi (Records)</dc:creator>
  <cp:keywords/>
  <dc:description/>
  <cp:lastModifiedBy>Pacheco, Naomi (Records)</cp:lastModifiedBy>
  <cp:revision>1</cp:revision>
  <dcterms:created xsi:type="dcterms:W3CDTF">2018-10-09T14:11:00Z</dcterms:created>
  <dcterms:modified xsi:type="dcterms:W3CDTF">2018-10-09T14:29:00Z</dcterms:modified>
</cp:coreProperties>
</file>